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rPr>
          <w:rFonts w:ascii="Verdana" w:hAnsi="Verdana" w:cs="Arial"/>
          <w:sz w:val="31"/>
          <w:szCs w:val="31"/>
          <w:lang w:val="en-US"/>
        </w:rPr>
      </w:pPr>
      <w:r w:rsidRPr="00391826">
        <w:rPr>
          <w:rFonts w:ascii="Verdana" w:hAnsi="Verdana" w:cs="Arial"/>
          <w:b/>
          <w:bCs/>
          <w:sz w:val="31"/>
          <w:szCs w:val="31"/>
          <w:lang w:val="en-US"/>
        </w:rPr>
        <w:t>The</w:t>
      </w:r>
      <w:r w:rsidRPr="00391826">
        <w:rPr>
          <w:rFonts w:ascii="Verdana" w:hAnsi="Verdana" w:cs="Arial"/>
          <w:b/>
          <w:bCs/>
          <w:spacing w:val="64"/>
          <w:sz w:val="31"/>
          <w:szCs w:val="31"/>
          <w:lang w:val="en-US"/>
        </w:rPr>
        <w:t xml:space="preserve"> </w:t>
      </w:r>
      <w:r w:rsidRPr="00391826">
        <w:rPr>
          <w:rFonts w:ascii="Verdana" w:hAnsi="Verdana" w:cs="Arial"/>
          <w:b/>
          <w:bCs/>
          <w:spacing w:val="1"/>
          <w:sz w:val="31"/>
          <w:szCs w:val="31"/>
          <w:lang w:val="en-US"/>
        </w:rPr>
        <w:t>problem:</w:t>
      </w:r>
      <w:r w:rsidRPr="00391826">
        <w:rPr>
          <w:rFonts w:ascii="Verdana" w:hAnsi="Verdana" w:cs="Arial"/>
          <w:b/>
          <w:bCs/>
          <w:spacing w:val="51"/>
          <w:sz w:val="31"/>
          <w:szCs w:val="31"/>
          <w:lang w:val="en-US"/>
        </w:rPr>
        <w:t xml:space="preserve"> </w:t>
      </w:r>
      <w:proofErr w:type="spellStart"/>
      <w:r w:rsidRPr="00391826">
        <w:rPr>
          <w:rFonts w:ascii="Verdana" w:hAnsi="Verdana" w:cs="Arial"/>
          <w:b/>
          <w:bCs/>
          <w:spacing w:val="1"/>
          <w:sz w:val="31"/>
          <w:szCs w:val="31"/>
          <w:lang w:val="en-US"/>
        </w:rPr>
        <w:t>myTaxiService</w:t>
      </w:r>
      <w:proofErr w:type="spellEnd"/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before="40" w:after="0" w:line="280" w:lineRule="exact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government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large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city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aims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optimizing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its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service.</w:t>
      </w:r>
      <w:r w:rsidRPr="00391826">
        <w:rPr>
          <w:rFonts w:ascii="Verdana" w:hAnsi="Verdana" w:cs="Cambria"/>
          <w:spacing w:val="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particular,</w:t>
      </w:r>
      <w:r w:rsidRPr="00391826">
        <w:rPr>
          <w:rFonts w:ascii="Verdana" w:hAnsi="Verdana" w:cs="Cambria"/>
          <w:spacing w:val="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 wants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to: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proofErr w:type="spellStart"/>
      <w:r w:rsidRPr="00391826">
        <w:rPr>
          <w:rFonts w:ascii="Verdana" w:hAnsi="Verdana" w:cs="Cambria"/>
          <w:sz w:val="24"/>
          <w:szCs w:val="24"/>
          <w:lang w:val="en-US"/>
        </w:rPr>
        <w:t>i</w:t>
      </w:r>
      <w:proofErr w:type="spellEnd"/>
      <w:r w:rsidRPr="00391826">
        <w:rPr>
          <w:rFonts w:ascii="Verdana" w:hAnsi="Verdana" w:cs="Cambria"/>
          <w:sz w:val="24"/>
          <w:szCs w:val="24"/>
          <w:lang w:val="en-US"/>
        </w:rPr>
        <w:t>)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simplify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access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service,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ii)</w:t>
      </w:r>
      <w:r w:rsidRPr="00391826">
        <w:rPr>
          <w:rFonts w:ascii="Verdana" w:hAnsi="Verdana" w:cs="Cambria"/>
          <w:spacing w:val="1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guarantee</w:t>
      </w:r>
      <w:r w:rsidRPr="00391826">
        <w:rPr>
          <w:rFonts w:ascii="Verdana" w:hAnsi="Verdana" w:cs="Cambria"/>
          <w:spacing w:val="1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4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fair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management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queues.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41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either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through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web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application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or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1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mobile</w:t>
      </w:r>
      <w:r w:rsidRPr="00391826">
        <w:rPr>
          <w:rFonts w:ascii="Verdana" w:hAnsi="Verdana" w:cs="Cambria"/>
          <w:spacing w:val="1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app. 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answers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by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informing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about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code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incoming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waiting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41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drivers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mobile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application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5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about</w:t>
      </w:r>
      <w:r w:rsidRPr="00391826">
        <w:rPr>
          <w:rFonts w:ascii="Verdana" w:hAnsi="Verdana" w:cs="Cambria"/>
          <w:spacing w:val="4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their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availability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take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care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certain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call.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16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guarantees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fair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management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 queues.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particular, the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city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divided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zones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(approximately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2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km</w:t>
      </w:r>
      <w:r w:rsidRPr="00391826">
        <w:rPr>
          <w:rFonts w:ascii="Verdana" w:hAnsi="Verdana" w:cs="Cambria"/>
          <w:spacing w:val="-1"/>
          <w:position w:val="6"/>
          <w:sz w:val="16"/>
          <w:szCs w:val="16"/>
          <w:lang w:val="en-US"/>
        </w:rPr>
        <w:t>2</w:t>
      </w:r>
      <w:r w:rsidRPr="00391826">
        <w:rPr>
          <w:rFonts w:ascii="Verdana" w:hAnsi="Verdana" w:cs="Cambria"/>
          <w:spacing w:val="9"/>
          <w:position w:val="6"/>
          <w:sz w:val="16"/>
          <w:szCs w:val="16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each).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Each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associated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taxis.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automatically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computes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distribution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various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zones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based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GPS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information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receives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each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taxi.</w:t>
      </w:r>
      <w:r w:rsidRPr="00391826">
        <w:rPr>
          <w:rFonts w:ascii="Verdana" w:hAnsi="Verdana" w:cs="Cambria"/>
          <w:spacing w:val="20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When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taxi</w:t>
      </w:r>
      <w:r w:rsidRPr="00391826">
        <w:rPr>
          <w:rFonts w:ascii="Verdana" w:hAnsi="Verdana" w:cs="Cambria"/>
          <w:spacing w:val="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available,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its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identifier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stored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taxis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corresponding</w:t>
      </w:r>
      <w:r w:rsidRPr="00391826">
        <w:rPr>
          <w:rFonts w:ascii="Verdana" w:hAnsi="Verdana" w:cs="Cambria"/>
          <w:spacing w:val="47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zone.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When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arrives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certain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zone,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forwards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it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first taxi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queuing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zone.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confirms,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then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</w:t>
      </w:r>
      <w:r w:rsidRPr="00391826">
        <w:rPr>
          <w:rFonts w:ascii="Verdana" w:hAnsi="Verdana" w:cs="Cambria"/>
          <w:spacing w:val="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send</w:t>
      </w:r>
      <w:r w:rsidRPr="00391826">
        <w:rPr>
          <w:rFonts w:ascii="Verdana" w:hAnsi="Verdana" w:cs="Cambria"/>
          <w:spacing w:val="7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 confirmation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to the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passenger.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 If not, then the system will forward the request to</w:t>
      </w:r>
      <w:r w:rsidRPr="00391826">
        <w:rPr>
          <w:rFonts w:ascii="Verdana" w:hAnsi="Verdana" w:cs="Cambria"/>
          <w:spacing w:val="29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second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will,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time,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move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first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8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 xml:space="preserve">last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position</w:t>
      </w:r>
      <w:r w:rsidRPr="00391826">
        <w:rPr>
          <w:rFonts w:ascii="Verdana" w:hAnsi="Verdana" w:cs="Cambria"/>
          <w:spacing w:val="-6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queue.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39" w:lineRule="auto"/>
        <w:ind w:left="40" w:right="117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Besides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specific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interfaces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drivers,</w:t>
      </w:r>
      <w:r w:rsidRPr="00391826">
        <w:rPr>
          <w:rFonts w:ascii="Verdana" w:hAnsi="Verdana" w:cs="Cambria"/>
          <w:spacing w:val="2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 offers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also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programmatic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interfaces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enable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development</w:t>
      </w:r>
      <w:r w:rsidRPr="00391826">
        <w:rPr>
          <w:rFonts w:ascii="Verdana" w:hAnsi="Verdana" w:cs="Cambria"/>
          <w:spacing w:val="1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additional</w:t>
      </w:r>
      <w:r w:rsidRPr="00391826">
        <w:rPr>
          <w:rFonts w:ascii="Verdana" w:hAnsi="Verdana" w:cs="Cambria"/>
          <w:spacing w:val="2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services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(e.g.,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sharing)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top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basic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one.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II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ind w:left="40" w:right="116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reserve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specifying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origin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destination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 The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reservation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has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occur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at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least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two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hours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before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case,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31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confirms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reservation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allocates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request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10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minutes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before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meeting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time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user.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78" w:lineRule="exact"/>
        <w:ind w:left="40"/>
        <w:jc w:val="both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Part</w:t>
      </w:r>
      <w:r w:rsidRPr="00391826">
        <w:rPr>
          <w:rFonts w:ascii="Verdana" w:hAnsi="Verdana" w:cs="Cambria"/>
          <w:b/>
          <w:bCs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b/>
          <w:bCs/>
          <w:sz w:val="24"/>
          <w:szCs w:val="24"/>
          <w:lang w:val="en-US"/>
        </w:rPr>
        <w:t>III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before="2" w:after="0" w:line="239" w:lineRule="auto"/>
        <w:ind w:left="40" w:right="116"/>
        <w:rPr>
          <w:rFonts w:ascii="Verdana" w:hAnsi="Verdana" w:cs="Cambria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can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enable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option.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means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that</w:t>
      </w:r>
      <w:r w:rsidRPr="00391826">
        <w:rPr>
          <w:rFonts w:ascii="Verdana" w:hAnsi="Verdana" w:cs="Cambria"/>
          <w:spacing w:val="-2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he/she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ready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21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possible,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thus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cost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ride.</w:t>
      </w:r>
      <w:r w:rsidRPr="00391826">
        <w:rPr>
          <w:rFonts w:ascii="Verdana" w:hAnsi="Verdana" w:cs="Cambria"/>
          <w:spacing w:val="-5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case</w:t>
      </w:r>
      <w:r w:rsidRPr="00391826">
        <w:rPr>
          <w:rFonts w:ascii="Verdana" w:hAnsi="Verdana" w:cs="Cambria"/>
          <w:spacing w:val="27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user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is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required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specify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destination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of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all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rides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which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he/she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wants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</w:p>
    <w:p w:rsidR="009E3E2E" w:rsidRPr="00391826" w:rsidRDefault="009E3E2E" w:rsidP="009E3E2E">
      <w:pPr>
        <w:kinsoku w:val="0"/>
        <w:overflowPunct w:val="0"/>
        <w:autoSpaceDE w:val="0"/>
        <w:autoSpaceDN w:val="0"/>
        <w:adjustRightInd w:val="0"/>
        <w:spacing w:after="0" w:line="248" w:lineRule="exact"/>
        <w:ind w:left="40"/>
        <w:rPr>
          <w:rFonts w:ascii="Verdana" w:hAnsi="Verdana" w:cs="Cambria"/>
          <w:spacing w:val="-1"/>
          <w:sz w:val="24"/>
          <w:szCs w:val="24"/>
          <w:lang w:val="en-US"/>
        </w:rPr>
      </w:pPr>
      <w:r w:rsidRPr="00391826">
        <w:rPr>
          <w:rFonts w:ascii="Verdana" w:hAnsi="Verdana" w:cs="Cambria"/>
          <w:sz w:val="24"/>
          <w:szCs w:val="24"/>
          <w:lang w:val="en-US"/>
        </w:rPr>
        <w:t>share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with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others.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If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others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willing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to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start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shared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ride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from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zone</w:t>
      </w:r>
      <w:r>
        <w:rPr>
          <w:rFonts w:ascii="Verdana" w:hAnsi="Verdana" w:cs="Cambria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going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same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direction,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then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system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arranges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route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w w:val="99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driver,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defines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fee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for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all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persons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sharing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>
        <w:rPr>
          <w:rFonts w:ascii="Verdana" w:hAnsi="Verdana" w:cs="Cambria"/>
          <w:spacing w:val="-4"/>
          <w:sz w:val="24"/>
          <w:szCs w:val="24"/>
          <w:lang w:val="en-US"/>
        </w:rPr>
        <w:t>t</w:t>
      </w:r>
      <w:r w:rsidRPr="00391826">
        <w:rPr>
          <w:rFonts w:ascii="Verdana" w:hAnsi="Verdana" w:cs="Cambria"/>
          <w:sz w:val="24"/>
          <w:szCs w:val="24"/>
          <w:lang w:val="en-US"/>
        </w:rPr>
        <w:t>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informs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passengers</w:t>
      </w:r>
      <w:r>
        <w:rPr>
          <w:rFonts w:ascii="Verdana" w:hAnsi="Verdana" w:cs="Cambria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and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the</w:t>
      </w:r>
      <w:r w:rsidRPr="00391826">
        <w:rPr>
          <w:rFonts w:ascii="Verdana" w:hAnsi="Verdana" w:cs="Cambria"/>
          <w:spacing w:val="-4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z w:val="24"/>
          <w:szCs w:val="24"/>
          <w:lang w:val="en-US"/>
        </w:rPr>
        <w:t>taxi</w:t>
      </w:r>
      <w:r w:rsidRPr="00391826">
        <w:rPr>
          <w:rFonts w:ascii="Verdana" w:hAnsi="Verdana" w:cs="Cambria"/>
          <w:spacing w:val="-3"/>
          <w:sz w:val="24"/>
          <w:szCs w:val="24"/>
          <w:lang w:val="en-US"/>
        </w:rPr>
        <w:t xml:space="preserve"> </w:t>
      </w:r>
      <w:r w:rsidRPr="00391826">
        <w:rPr>
          <w:rFonts w:ascii="Verdana" w:hAnsi="Verdana" w:cs="Cambria"/>
          <w:spacing w:val="-1"/>
          <w:sz w:val="24"/>
          <w:szCs w:val="24"/>
          <w:lang w:val="en-US"/>
        </w:rPr>
        <w:t>driver.</w:t>
      </w:r>
    </w:p>
    <w:p w:rsidR="0068420F" w:rsidRPr="009E3E2E" w:rsidRDefault="0068420F">
      <w:pPr>
        <w:rPr>
          <w:lang w:val="en-US"/>
        </w:rPr>
      </w:pPr>
    </w:p>
    <w:sectPr w:rsidR="0068420F" w:rsidRPr="009E3E2E" w:rsidSect="00684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compat/>
  <w:rsids>
    <w:rsidRoot w:val="009E3E2E"/>
    <w:rsid w:val="0068420F"/>
    <w:rsid w:val="009E3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3E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1</cp:revision>
  <dcterms:created xsi:type="dcterms:W3CDTF">2015-11-06T18:03:00Z</dcterms:created>
  <dcterms:modified xsi:type="dcterms:W3CDTF">2015-11-06T18:03:00Z</dcterms:modified>
</cp:coreProperties>
</file>